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1A62" w14:textId="58B9DF2B" w:rsidR="00B24CD4" w:rsidRPr="005D2E82" w:rsidRDefault="00B24CD4" w:rsidP="0031486D">
      <w:pPr>
        <w:jc w:val="both"/>
        <w:rPr>
          <w:rFonts w:ascii="Times New Roman" w:hAnsi="Times New Roman" w:cs="Times New Roman"/>
        </w:rPr>
      </w:pPr>
      <w:r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0700F1" wp14:editId="6E4B1E89">
                <wp:simplePos x="0" y="0"/>
                <wp:positionH relativeFrom="margin">
                  <wp:posOffset>2404110</wp:posOffset>
                </wp:positionH>
                <wp:positionV relativeFrom="paragraph">
                  <wp:posOffset>5913120</wp:posOffset>
                </wp:positionV>
                <wp:extent cx="3787775" cy="1850390"/>
                <wp:effectExtent l="0" t="0" r="317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185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1AE5C" w14:textId="1C148906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Nhóm 2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6C32698A" w14:textId="6A1D12EA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Hoàng Phúc 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21110606</w:t>
                            </w:r>
                          </w:p>
                          <w:p w14:paraId="786B97AF" w14:textId="471106E4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Hoàng Phương 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21110609</w:t>
                            </w:r>
                          </w:p>
                          <w:p w14:paraId="7342447F" w14:textId="704240D7" w:rsidR="00C16FA7" w:rsidRPr="00C16FA7" w:rsidRDefault="00C16FA7" w:rsidP="00C16F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0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 Thành Lộc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21110897</w:t>
                            </w:r>
                          </w:p>
                          <w:p w14:paraId="3E53C553" w14:textId="2EC5CA22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4E8510A" w14:textId="77777777" w:rsidR="00C16FA7" w:rsidRPr="00C16FA7" w:rsidRDefault="00C16FA7" w:rsidP="00C16FA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00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3pt;margin-top:465.6pt;width:298.25pt;height:14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" stroked="f">
                <v:textbox>
                  <w:txbxContent>
                    <w:p w14:paraId="0561AE5C" w14:textId="1C148906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Nhóm 2</w:t>
                      </w:r>
                      <w:r w:rsidR="00B24CD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6C32698A" w14:textId="6A1D12EA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Hoàng Phúc 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21110606</w:t>
                      </w:r>
                    </w:p>
                    <w:p w14:paraId="786B97AF" w14:textId="471106E4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Hoàng Phương 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21110609</w:t>
                      </w:r>
                    </w:p>
                    <w:p w14:paraId="7342447F" w14:textId="704240D7" w:rsidR="00C16FA7" w:rsidRPr="00C16FA7" w:rsidRDefault="00C16FA7" w:rsidP="00C16FA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50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 Thành Lộc</w:t>
                      </w: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21110897</w:t>
                      </w:r>
                    </w:p>
                    <w:p w14:paraId="3E53C553" w14:textId="2EC5CA22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4E8510A" w14:textId="77777777" w:rsidR="00C16FA7" w:rsidRPr="00C16FA7" w:rsidRDefault="00C16FA7" w:rsidP="00C16FA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1F3A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549D30" wp14:editId="12284ED9">
                <wp:simplePos x="0" y="0"/>
                <wp:positionH relativeFrom="margin">
                  <wp:align>center</wp:align>
                </wp:positionH>
                <wp:positionV relativeFrom="paragraph">
                  <wp:posOffset>3268980</wp:posOffset>
                </wp:positionV>
                <wp:extent cx="5303520" cy="1840230"/>
                <wp:effectExtent l="0" t="0" r="0" b="76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8405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CB6C6" w14:textId="462E4BD3" w:rsid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CẤU TRÚC DỮ LIỆU VÀ GIẢI THUẬT</w:t>
                            </w:r>
                          </w:p>
                          <w:p w14:paraId="22C6520D" w14:textId="77777777" w:rsid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  <w:p w14:paraId="622FC6E4" w14:textId="0085A98E" w:rsidR="00C16FA7" w:rsidRP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BÀI TẬP LỚN</w:t>
                            </w:r>
                          </w:p>
                          <w:p w14:paraId="51DCD9A4" w14:textId="262428AA" w:rsidR="00C16FA7" w:rsidRPr="00C16FA7" w:rsidRDefault="00C16FA7" w:rsidP="00B24CD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ĐỀ TÀI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SỐ 2</w:t>
                            </w: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4CD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MÔ PHỎNG DẠNG HÌNH ẢNH ĐỂ BIỂU DIỄN ĐA THỨC DƯỚI DẠNG DANH SÁCH LIÊN KẾT VÀ HỖ TRỢ PHÉP TOÁN CỘNG, NHÂN HAI ĐA THỨC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9D30" id="_x0000_s1027" type="#_x0000_t202" style="position:absolute;left:0;text-align:left;margin-left:0;margin-top:257.4pt;width:417.6pt;height:144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" stroked="f">
                <v:textbox>
                  <w:txbxContent>
                    <w:p w14:paraId="6B8CB6C6" w14:textId="462E4BD3" w:rsid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MÔN HỌC: 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CẤU TRÚC DỮ LIỆU VÀ GIẢI THUẬT</w:t>
                      </w:r>
                    </w:p>
                    <w:p w14:paraId="22C6520D" w14:textId="77777777" w:rsid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  <w:p w14:paraId="622FC6E4" w14:textId="0085A98E" w:rsidR="00C16FA7" w:rsidRP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BÀI TẬP LỚN</w:t>
                      </w:r>
                    </w:p>
                    <w:p w14:paraId="51DCD9A4" w14:textId="262428AA" w:rsidR="00C16FA7" w:rsidRPr="00C16FA7" w:rsidRDefault="00C16FA7" w:rsidP="00B24CD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ĐỀ TÀI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SỐ 2</w:t>
                      </w: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24CD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MÔ PHỎNG DẠNG HÌNH ẢNH ĐỂ BIỂU DIỄN ĐA THỨC DƯỚI DẠNG DANH SÁCH LIÊN KẾT VÀ HỖ TRỢ PHÉP TOÁN CỘNG, NHÂN HAI ĐA THỨC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76A923" wp14:editId="25D13EA3">
                <wp:simplePos x="0" y="0"/>
                <wp:positionH relativeFrom="margin">
                  <wp:align>center</wp:align>
                </wp:positionH>
                <wp:positionV relativeFrom="paragraph">
                  <wp:posOffset>706483</wp:posOffset>
                </wp:positionV>
                <wp:extent cx="5303520" cy="6794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C4A1E" w14:textId="77777777" w:rsidR="001C4B46" w:rsidRDefault="00C16FA7" w:rsidP="001C4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SƯ PHẠM KỸ THUẬT TP.HCM</w:t>
                            </w:r>
                          </w:p>
                          <w:p w14:paraId="3C634BA9" w14:textId="28A89D6E" w:rsidR="00C16FA7" w:rsidRPr="00C16FA7" w:rsidRDefault="00C16FA7" w:rsidP="001C4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KHOA: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6A923" id="_x0000_s1028" type="#_x0000_t202" style="position:absolute;left:0;text-align:left;margin-left:0;margin-top:55.65pt;width:417.6pt;height:5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YwEgIAAP0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" stroked="f">
                <v:textbox>
                  <w:txbxContent>
                    <w:p w14:paraId="67AC4A1E" w14:textId="77777777" w:rsidR="001C4B46" w:rsidRDefault="00C16FA7" w:rsidP="001C4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TRƯỜNG ĐẠI HỌC SƯ PHẠM KỸ THUẬT TP.HCM</w:t>
                      </w:r>
                    </w:p>
                    <w:p w14:paraId="3C634BA9" w14:textId="28A89D6E" w:rsidR="00C16FA7" w:rsidRPr="00C16FA7" w:rsidRDefault="00C16FA7" w:rsidP="001C4B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KHOA: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E81E2A4" wp14:editId="4BA48CD2">
                <wp:simplePos x="0" y="0"/>
                <wp:positionH relativeFrom="margin">
                  <wp:posOffset>2684690</wp:posOffset>
                </wp:positionH>
                <wp:positionV relativeFrom="paragraph">
                  <wp:posOffset>8105231</wp:posOffset>
                </wp:positionV>
                <wp:extent cx="1371600" cy="3143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06E0A" w14:textId="1CB49C3C" w:rsidR="00C16FA7" w:rsidRPr="00C16FA7" w:rsidRDefault="00C16FA7" w:rsidP="00C1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16F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E2A4" id="_x0000_s1029" type="#_x0000_t202" style="position:absolute;left:0;text-align:left;margin-left:211.4pt;margin-top:638.2pt;width:108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" filled="f" stroked="f">
                <v:textbox>
                  <w:txbxContent>
                    <w:p w14:paraId="02A06E0A" w14:textId="1CB49C3C" w:rsidR="00C16FA7" w:rsidRPr="00C16FA7" w:rsidRDefault="00C16FA7" w:rsidP="00C16F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16FA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NĂM 2022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B46" w:rsidRPr="005D2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2E840185" wp14:editId="4C9CFA2A">
            <wp:simplePos x="0" y="0"/>
            <wp:positionH relativeFrom="page">
              <wp:align>left</wp:align>
            </wp:positionH>
            <wp:positionV relativeFrom="paragraph">
              <wp:posOffset>544</wp:posOffset>
            </wp:positionV>
            <wp:extent cx="7600224" cy="9273701"/>
            <wp:effectExtent l="0" t="0" r="127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224" cy="9273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A7" w:rsidRPr="005D2E8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96B1DAB" wp14:editId="2B34C822">
            <wp:simplePos x="0" y="0"/>
            <wp:positionH relativeFrom="column">
              <wp:posOffset>533400</wp:posOffset>
            </wp:positionH>
            <wp:positionV relativeFrom="paragraph">
              <wp:posOffset>4137660</wp:posOffset>
            </wp:positionV>
            <wp:extent cx="1569720" cy="556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FA7" w:rsidRPr="005D2E82">
        <w:rPr>
          <w:rFonts w:ascii="Times New Roman" w:hAnsi="Times New Roman" w:cs="Times New Roman"/>
          <w:noProof/>
        </w:rPr>
        <w:drawing>
          <wp:inline distT="0" distB="0" distL="0" distR="0" wp14:anchorId="069E84FB" wp14:editId="70DC1137">
            <wp:extent cx="1569856" cy="5563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799" w14:textId="143486C4" w:rsidR="00B24CD4" w:rsidRPr="005D2E82" w:rsidRDefault="00B24CD4" w:rsidP="0031486D">
      <w:pPr>
        <w:jc w:val="both"/>
        <w:rPr>
          <w:rFonts w:ascii="Times New Roman" w:hAnsi="Times New Roman" w:cs="Times New Roman"/>
        </w:rPr>
      </w:pPr>
    </w:p>
    <w:p w14:paraId="3E22BC2F" w14:textId="6036299C" w:rsidR="00B24CD4" w:rsidRPr="005D2E82" w:rsidRDefault="00B24CD4" w:rsidP="0031486D">
      <w:pPr>
        <w:pStyle w:val="ListParagraph"/>
        <w:numPr>
          <w:ilvl w:val="0"/>
          <w:numId w:val="4"/>
        </w:numPr>
        <w:ind w:left="2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E82">
        <w:rPr>
          <w:rFonts w:ascii="Times New Roman" w:hAnsi="Times New Roman" w:cs="Times New Roman"/>
          <w:b/>
          <w:bCs/>
          <w:sz w:val="28"/>
          <w:szCs w:val="28"/>
        </w:rPr>
        <w:t>Đa thức được biểu diễn dưới dạng danh sách liên kết vòng</w:t>
      </w:r>
    </w:p>
    <w:p w14:paraId="3F83E8A4" w14:textId="1FD1E1E4" w:rsidR="00B24CD4" w:rsidRPr="005D2E82" w:rsidRDefault="00B24CD4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3AB6A" wp14:editId="03675BB7">
            <wp:extent cx="6858000" cy="836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470" w14:textId="651883E0" w:rsidR="00B24CD4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 xml:space="preserve">- Mỗi node đóng vai trò như một đơn thức trong đa thức, có dạng: </w:t>
      </w:r>
    </w:p>
    <w:p w14:paraId="5072C7FF" w14:textId="686B9940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C5B32C9" wp14:editId="6BD5F805">
            <wp:simplePos x="0" y="0"/>
            <wp:positionH relativeFrom="column">
              <wp:posOffset>2190750</wp:posOffset>
            </wp:positionH>
            <wp:positionV relativeFrom="paragraph">
              <wp:posOffset>20955</wp:posOffset>
            </wp:positionV>
            <wp:extent cx="2545080" cy="1043940"/>
            <wp:effectExtent l="0" t="0" r="762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04D81" w14:textId="02E31AA0" w:rsidR="00B24CD4" w:rsidRPr="005D2E82" w:rsidRDefault="00B24CD4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810E97" w14:textId="3B19A5FA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2EE25" w14:textId="4C5C938B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C1C836" w14:textId="0E6D2010" w:rsidR="002A49C1" w:rsidRPr="005D2E82" w:rsidRDefault="002A49C1" w:rsidP="0031486D">
      <w:pPr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4E1CFDC" wp14:editId="0DF6EF9D">
            <wp:simplePos x="0" y="0"/>
            <wp:positionH relativeFrom="column">
              <wp:posOffset>3533775</wp:posOffset>
            </wp:positionH>
            <wp:positionV relativeFrom="paragraph">
              <wp:posOffset>173355</wp:posOffset>
            </wp:positionV>
            <wp:extent cx="756006" cy="26670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6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E82">
        <w:rPr>
          <w:rFonts w:ascii="Times New Roman" w:hAnsi="Times New Roman" w:cs="Times New Roman"/>
          <w:sz w:val="28"/>
          <w:szCs w:val="28"/>
        </w:rPr>
        <w:t>Trong đó, COEF là hệ số của đơn thức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A, B, C lần lượt là số mũ của x, y, z </w:t>
      </w:r>
      <w:proofErr w:type="gramStart"/>
      <w:r w:rsidRPr="005D2E82">
        <w:rPr>
          <w:rFonts w:ascii="Times New Roman" w:hAnsi="Times New Roman" w:cs="Times New Roman"/>
          <w:sz w:val="28"/>
          <w:szCs w:val="28"/>
        </w:rPr>
        <w:t xml:space="preserve">(  </w:t>
      </w:r>
      <w:proofErr w:type="gramEnd"/>
      <w:r w:rsidRPr="005D2E8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D2E82">
        <w:rPr>
          <w:rFonts w:ascii="Times New Roman" w:hAnsi="Times New Roman" w:cs="Times New Roman"/>
          <w:sz w:val="28"/>
          <w:szCs w:val="28"/>
        </w:rPr>
        <w:t xml:space="preserve"> </w:t>
      </w:r>
      <w:r w:rsidRPr="005D2E82">
        <w:rPr>
          <w:rFonts w:ascii="Times New Roman" w:hAnsi="Times New Roman" w:cs="Times New Roman"/>
          <w:sz w:val="28"/>
          <w:szCs w:val="28"/>
        </w:rPr>
        <w:t>)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± hay S, = 1 nếu đó là 1 đơn thức, = 0 nếu đó là 1 node rỗng trỏ về List head</w:t>
      </w:r>
      <w:r w:rsidRPr="005D2E82">
        <w:rPr>
          <w:rFonts w:ascii="Times New Roman" w:hAnsi="Times New Roman" w:cs="Times New Roman"/>
          <w:sz w:val="28"/>
          <w:szCs w:val="28"/>
        </w:rPr>
        <w:br/>
        <w:t xml:space="preserve">                   LINK là con trỏ đến node tiếp theo</w:t>
      </w:r>
    </w:p>
    <w:p w14:paraId="0F5D7FF6" w14:textId="634CE5BD" w:rsidR="002A49C1" w:rsidRPr="005D2E82" w:rsidRDefault="002A49C1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sz w:val="28"/>
          <w:szCs w:val="28"/>
        </w:rPr>
        <w:t xml:space="preserve">Ký hiệu ABC được dùng để đại diện cho </w:t>
      </w:r>
      <w:r w:rsidR="005D2E82" w:rsidRPr="005D2E82">
        <w:rPr>
          <w:rFonts w:ascii="Times New Roman" w:hAnsi="Times New Roman" w:cs="Times New Roman"/>
          <w:sz w:val="28"/>
          <w:szCs w:val="28"/>
        </w:rPr>
        <w:t>± A B C, nếu S = 0 thì ABC = -1 và COEF = 0 (node rỗng).</w:t>
      </w:r>
    </w:p>
    <w:p w14:paraId="6E86437A" w14:textId="6FA11DF4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 w:rsidRPr="005D2E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8C1E8AA" wp14:editId="214BAFB9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858000" cy="7810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Ví dụ: Đa thức </w:t>
      </w:r>
      <w:r w:rsidRPr="005D2E82">
        <w:rPr>
          <w:rFonts w:ascii="Times New Roman" w:hAnsi="Times New Roman" w:cs="Times New Roman"/>
          <w:position w:val="-10"/>
          <w:sz w:val="28"/>
          <w:szCs w:val="28"/>
        </w:rPr>
        <w:object w:dxaOrig="1340" w:dyaOrig="360" w14:anchorId="5FAF8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18pt" o:ole="">
            <v:imagedata r:id="rId14" o:title=""/>
          </v:shape>
          <o:OLEObject Type="Embed" ProgID="Equation.DSMT4" ShapeID="_x0000_i1025" DrawAspect="Content" ObjectID="_1733652164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sẽ được biểu diễn thành: </w:t>
      </w:r>
    </w:p>
    <w:p w14:paraId="711964B2" w14:textId="7638FD57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BFC67" w14:textId="776C6F6E" w:rsidR="005D2E82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5D2E82">
        <w:rPr>
          <w:rFonts w:ascii="Times New Roman" w:hAnsi="Times New Roman" w:cs="Times New Roman"/>
          <w:sz w:val="28"/>
          <w:szCs w:val="28"/>
        </w:rPr>
        <w:t>Ta tự hiểu rằng, node rỗng luôn có S = 0, còn các node còn lại là 1 đơn thức.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72D13B" w14:textId="6C3CB3EA" w:rsidR="005D2E82" w:rsidRPr="005D2E82" w:rsidRDefault="005D2E82" w:rsidP="003148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2E82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2E82">
        <w:rPr>
          <w:rFonts w:ascii="Times New Roman" w:hAnsi="Times New Roman" w:cs="Times New Roman"/>
          <w:b/>
          <w:bCs/>
          <w:sz w:val="28"/>
          <w:szCs w:val="28"/>
        </w:rPr>
        <w:t xml:space="preserve">Thuật toán </w:t>
      </w:r>
      <w:r w:rsidR="00677ACE">
        <w:rPr>
          <w:rFonts w:ascii="Times New Roman" w:hAnsi="Times New Roman" w:cs="Times New Roman"/>
          <w:b/>
          <w:bCs/>
          <w:sz w:val="28"/>
          <w:szCs w:val="28"/>
        </w:rPr>
        <w:t>A (cộng đa thức)</w:t>
      </w:r>
    </w:p>
    <w:p w14:paraId="6CDEBABE" w14:textId="7E15270E" w:rsid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Thuật toán này sẽ cộng đa thức </w:t>
      </w:r>
      <w:r w:rsidR="00314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P</w:t>
      </w:r>
      <w:r w:rsidR="00314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vào đa thức </w:t>
      </w:r>
      <w:r w:rsidR="00314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="00314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giả sử rằng P và Q </w:t>
      </w:r>
      <w:r w:rsidR="0031486D">
        <w:rPr>
          <w:rFonts w:ascii="Times New Roman" w:hAnsi="Times New Roman" w:cs="Times New Roman"/>
          <w:sz w:val="28"/>
          <w:szCs w:val="28"/>
        </w:rPr>
        <w:t>là hai biến con trỏ trỏ đến đa thức có dạng như trên. Danh sách liên kết của P sẽ không thay đổi, Q sẽ là kết quả của phép cộng. 2 con trỏ P và Q sẽ trỏ về vị trí chúng bắt đầu sau khi kết thúc thuật toán. 2 biến phụ Q1, Q2 cũng được sử dụng trong thuật toán này.</w:t>
      </w:r>
    </w:p>
    <w:p w14:paraId="0C8835FB" w14:textId="07317EF1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A1. [Khởi tạo]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LINK(Q). (Trỏ P và Q đến vị trí List head của danh sách, trong thuật toán này Q1 luôn theo sau Q 1 bước, có nghĩa là Q = LINK(Q1).)</w:t>
      </w:r>
    </w:p>
    <w:p w14:paraId="10DFA5F1" w14:textId="782A4C05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A2. [ABC(P):ABC(Q)] Nếu ABC(P) &lt; ABC(Q), đặt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 và lặp lại bước này. Nếu ABC(P) = ABC(Q), đi đến A3. Nếu ABC(P) &gt; ABC(Q), đi đến A5.</w:t>
      </w:r>
    </w:p>
    <w:p w14:paraId="09B34B77" w14:textId="30A55A31" w:rsidR="0031486D" w:rsidRDefault="0031486D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A3. [Cộng hệ số] (Ta đã tìm được node với số mũ bằng nhau) </w:t>
      </w:r>
      <w:r w:rsidR="00677ACE">
        <w:rPr>
          <w:rFonts w:ascii="Times New Roman" w:hAnsi="Times New Roman" w:cs="Times New Roman"/>
          <w:sz w:val="28"/>
          <w:szCs w:val="28"/>
        </w:rPr>
        <w:t xml:space="preserve">Nếu ABC(P) &lt; 0, kết thúc thuật toán. Nếu không, đặt COEF(Q)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COEF(Q) + COEF(P). Bây giờ, nếu COEF(Q) = 0, đi đến A4, nếu không, đặt P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LINK(P), Q1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Q, Q </w:t>
      </w:r>
      <w:r w:rsidR="00677ACE">
        <w:rPr>
          <w:rFonts w:ascii="Times New Roman" w:hAnsi="Times New Roman" w:cs="Times New Roman"/>
          <w:sz w:val="28"/>
          <w:szCs w:val="28"/>
        </w:rPr>
        <w:sym w:font="Wingdings 3" w:char="F021"/>
      </w:r>
      <w:r w:rsidR="00677ACE">
        <w:rPr>
          <w:rFonts w:ascii="Times New Roman" w:hAnsi="Times New Roman" w:cs="Times New Roman"/>
          <w:sz w:val="28"/>
          <w:szCs w:val="28"/>
        </w:rPr>
        <w:t xml:space="preserve"> LINK(Q) và quay lại A2.</w:t>
      </w:r>
    </w:p>
    <w:p w14:paraId="5281E849" w14:textId="4B0D5523" w:rsidR="00677ACE" w:rsidRDefault="00677ACE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A4. [Xoá node có hệ số bằng 0] Đặt Q2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LINK(Q), và AVAIL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258B1E0B">
          <v:shape id="_x0000_i1026" type="#_x0000_t75" style="width:15pt;height:12pt" o:ole="">
            <v:imagedata r:id="rId16" o:title=""/>
          </v:shape>
          <o:OLEObject Type="Embed" ProgID="Equation.DSMT4" ShapeID="_x0000_i1026" DrawAspect="Content" ObjectID="_1733652165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Q2. (Xoá node có hệ số bằng 0 khỏi đa thức (Q).) Đặt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 và quay lại A2.</w:t>
      </w:r>
    </w:p>
    <w:p w14:paraId="598800AC" w14:textId="6FCF130A" w:rsidR="00677ACE" w:rsidRDefault="00677ACE" w:rsidP="00314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A5. [Chèn node mới] (Đa thức (P) chứa node mà không có trong đa thức (Q), vì thế ta cần chèn thêm vào đa thức (Q).) Đặt Q2 </w:t>
      </w:r>
      <w:r w:rsidRPr="00677ACE">
        <w:rPr>
          <w:rFonts w:ascii="Times New Roman" w:hAnsi="Times New Roman" w:cs="Times New Roman"/>
          <w:position w:val="-6"/>
          <w:sz w:val="28"/>
          <w:szCs w:val="28"/>
        </w:rPr>
        <w:object w:dxaOrig="300" w:dyaOrig="240" w14:anchorId="3FB25D92">
          <v:shape id="_x0000_i1027" type="#_x0000_t75" style="width:15pt;height:12pt" o:ole="">
            <v:imagedata r:id="rId16" o:title=""/>
          </v:shape>
          <o:OLEObject Type="Embed" ProgID="Equation.DSMT4" ShapeID="_x0000_i1027" DrawAspect="Content" ObjectID="_1733652166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 AVAIL, COEF(Q2)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COEF(P), ABC(Q2)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ABC(P), LINK(Q2)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Q, LINK(Q1)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Q1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Q2, P </w:t>
      </w:r>
      <w:r>
        <w:rPr>
          <w:rFonts w:ascii="Times New Roman" w:hAnsi="Times New Roman" w:cs="Times New Roman"/>
          <w:sz w:val="28"/>
          <w:szCs w:val="28"/>
        </w:rPr>
        <w:sym w:font="Wingdings 3" w:char="F021"/>
      </w:r>
      <w:r>
        <w:rPr>
          <w:rFonts w:ascii="Times New Roman" w:hAnsi="Times New Roman" w:cs="Times New Roman"/>
          <w:sz w:val="28"/>
          <w:szCs w:val="28"/>
        </w:rPr>
        <w:t xml:space="preserve"> LINK(P), và quay lại A2.</w:t>
      </w:r>
    </w:p>
    <w:p w14:paraId="6EB26B2C" w14:textId="1D0F4DC3" w:rsidR="00593A16" w:rsidRPr="00593A16" w:rsidRDefault="00593A16" w:rsidP="00593A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3A16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3A16">
        <w:rPr>
          <w:rFonts w:ascii="Times New Roman" w:hAnsi="Times New Roman" w:cs="Times New Roman"/>
          <w:b/>
          <w:bCs/>
          <w:sz w:val="28"/>
          <w:szCs w:val="28"/>
        </w:rPr>
        <w:t>Thuật toán M (nhân đa thức)</w:t>
      </w:r>
    </w:p>
    <w:p w14:paraId="5D790452" w14:textId="6C31EAAA" w:rsidR="00593A16" w:rsidDel="004D4416" w:rsidRDefault="00593A16" w:rsidP="0031486D">
      <w:pPr>
        <w:jc w:val="both"/>
        <w:rPr>
          <w:del w:id="0" w:author="Phuc Tran" w:date="2022-12-27T13:08:00Z"/>
          <w:rFonts w:ascii="Times New Roman" w:hAnsi="Times New Roman" w:cs="Times New Roman"/>
          <w:sz w:val="28"/>
          <w:szCs w:val="28"/>
        </w:rPr>
      </w:pPr>
      <w:ins w:id="1" w:author="Phuc Tran" w:date="2022-12-27T13:08:00Z">
        <w:r>
          <w:rPr>
            <w:rFonts w:ascii="Times New Roman" w:hAnsi="Times New Roman" w:cs="Times New Roman"/>
            <w:sz w:val="28"/>
            <w:szCs w:val="28"/>
          </w:rPr>
          <w:t>S</w:t>
        </w:r>
        <w:r w:rsidR="004D4416">
          <w:rPr>
            <w:rFonts w:ascii="Times New Roman" w:hAnsi="Times New Roman" w:cs="Times New Roman"/>
            <w:sz w:val="28"/>
            <w:szCs w:val="28"/>
          </w:rPr>
          <w:t>au khi có được thuật toán A, phép nhân trở nên dễ dàng một cách đáng ngạc nhiên.</w:t>
        </w:r>
      </w:ins>
      <w:del w:id="2" w:author="Phuc Tran" w:date="2022-12-27T13:08:00Z">
        <w:r w:rsidDel="00593A16">
          <w:rPr>
            <w:rFonts w:ascii="Times New Roman" w:hAnsi="Times New Roman" w:cs="Times New Roman"/>
            <w:sz w:val="28"/>
            <w:szCs w:val="28"/>
          </w:rPr>
          <w:delText>Sau khi có được thuật toa</w:delText>
        </w:r>
      </w:del>
    </w:p>
    <w:p w14:paraId="52046448" w14:textId="6E136CB5" w:rsidR="004D4416" w:rsidRDefault="004D4416" w:rsidP="00593A16">
      <w:pPr>
        <w:rPr>
          <w:ins w:id="3" w:author="Phuc Tran" w:date="2022-12-27T13:09:00Z"/>
          <w:rFonts w:ascii="Times New Roman" w:hAnsi="Times New Roman" w:cs="Times New Roman"/>
          <w:sz w:val="28"/>
          <w:szCs w:val="28"/>
        </w:rPr>
      </w:pPr>
    </w:p>
    <w:p w14:paraId="7A3E4A45" w14:textId="4EE24BDD" w:rsidR="004D4416" w:rsidRDefault="004D4416" w:rsidP="00593A16">
      <w:pPr>
        <w:rPr>
          <w:ins w:id="4" w:author="Phuc Tran" w:date="2022-12-27T13:10:00Z"/>
          <w:rFonts w:ascii="Times New Roman" w:hAnsi="Times New Roman" w:cs="Times New Roman"/>
          <w:sz w:val="28"/>
          <w:szCs w:val="28"/>
        </w:rPr>
      </w:pPr>
      <w:ins w:id="5" w:author="Phuc Tran" w:date="2022-12-27T13:09:00Z">
        <w:r>
          <w:rPr>
            <w:rFonts w:ascii="Times New Roman" w:hAnsi="Times New Roman" w:cs="Times New Roman"/>
            <w:sz w:val="28"/>
            <w:szCs w:val="28"/>
          </w:rPr>
          <w:t xml:space="preserve">Tương tự như thuật toán A, thuật toán M sẽ thay thế đa thức (Q) bằng </w:t>
        </w:r>
      </w:ins>
      <w:ins w:id="6" w:author="Phuc Tran" w:date="2022-12-27T13:09:00Z">
        <w:r w:rsidRPr="004D4416">
          <w:rPr>
            <w:rFonts w:ascii="Times New Roman" w:hAnsi="Times New Roman" w:cs="Times New Roman"/>
            <w:position w:val="-10"/>
            <w:sz w:val="28"/>
            <w:szCs w:val="28"/>
          </w:rPr>
          <w:object w:dxaOrig="1520" w:dyaOrig="320" w14:anchorId="35C823D6">
            <v:shape id="_x0000_i1028" type="#_x0000_t75" style="width:101.25pt;height:21pt" o:ole="">
              <v:imagedata r:id="rId19" o:title=""/>
            </v:shape>
            <o:OLEObject Type="Embed" ProgID="Equation.DSMT4" ShapeID="_x0000_i1028" DrawAspect="Content" ObjectID="_1733652167" r:id="rId20"/>
          </w:object>
        </w:r>
      </w:ins>
      <w:ins w:id="7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.</w:t>
        </w:r>
      </w:ins>
    </w:p>
    <w:p w14:paraId="5A8535A0" w14:textId="43098A49" w:rsidR="004D4416" w:rsidRDefault="004D4416" w:rsidP="00593A16">
      <w:pPr>
        <w:rPr>
          <w:ins w:id="8" w:author="Phuc Tran" w:date="2022-12-27T13:12:00Z"/>
          <w:rFonts w:ascii="Times New Roman" w:hAnsi="Times New Roman" w:cs="Times New Roman"/>
          <w:sz w:val="28"/>
          <w:szCs w:val="28"/>
        </w:rPr>
      </w:pPr>
      <w:ins w:id="9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M1. [</w:t>
        </w:r>
      </w:ins>
      <w:ins w:id="10" w:author="Phuc Tran" w:date="2022-12-27T13:11:00Z">
        <w:r>
          <w:rPr>
            <w:rFonts w:ascii="Times New Roman" w:hAnsi="Times New Roman" w:cs="Times New Roman"/>
            <w:sz w:val="28"/>
            <w:szCs w:val="28"/>
          </w:rPr>
          <w:t>T</w:t>
        </w:r>
      </w:ins>
      <w:ins w:id="11" w:author="Phuc Tran" w:date="2022-12-27T13:10:00Z">
        <w:r>
          <w:rPr>
            <w:rFonts w:ascii="Times New Roman" w:hAnsi="Times New Roman" w:cs="Times New Roman"/>
            <w:sz w:val="28"/>
            <w:szCs w:val="28"/>
          </w:rPr>
          <w:t>hừa số t</w:t>
        </w:r>
      </w:ins>
      <w:ins w:id="12" w:author="Phuc Tran" w:date="2022-12-27T13:11:00Z">
        <w:r>
          <w:rPr>
            <w:rFonts w:ascii="Times New Roman" w:hAnsi="Times New Roman" w:cs="Times New Roman"/>
            <w:sz w:val="28"/>
            <w:szCs w:val="28"/>
          </w:rPr>
          <w:t>iếp theo]</w:t>
        </w:r>
      </w:ins>
      <w:ins w:id="13" w:author="Phuc Tran" w:date="2022-12-27T13:12:00Z">
        <w:r>
          <w:rPr>
            <w:rFonts w:ascii="Times New Roman" w:hAnsi="Times New Roman" w:cs="Times New Roman"/>
            <w:sz w:val="28"/>
            <w:szCs w:val="28"/>
          </w:rPr>
          <w:t xml:space="preserve"> Đặt M </w:t>
        </w:r>
        <w:r>
          <w:rPr>
            <w:rFonts w:ascii="Times New Roman" w:hAnsi="Times New Roman" w:cs="Times New Roman"/>
            <w:sz w:val="28"/>
            <w:szCs w:val="28"/>
          </w:rPr>
          <w:sym w:font="Wingdings 3" w:char="F021"/>
        </w:r>
        <w:r>
          <w:rPr>
            <w:rFonts w:ascii="Times New Roman" w:hAnsi="Times New Roman" w:cs="Times New Roman"/>
            <w:sz w:val="28"/>
            <w:szCs w:val="28"/>
          </w:rPr>
          <w:t xml:space="preserve"> LINK(M). Nếu ABC(M) &lt; 0, kết thúc thuật toán.</w:t>
        </w:r>
      </w:ins>
    </w:p>
    <w:p w14:paraId="600AFAE5" w14:textId="2D3E385C" w:rsidR="004D4416" w:rsidRPr="00593A16" w:rsidRDefault="004D4416" w:rsidP="00593A16">
      <w:pPr>
        <w:rPr>
          <w:ins w:id="14" w:author="Phuc Tran" w:date="2022-12-27T13:09:00Z"/>
          <w:rFonts w:ascii="Times New Roman" w:hAnsi="Times New Roman" w:cs="Times New Roman"/>
          <w:sz w:val="28"/>
          <w:szCs w:val="28"/>
        </w:rPr>
      </w:pPr>
      <w:ins w:id="15" w:author="Phuc Tran" w:date="2022-12-27T13:12:00Z">
        <w:r>
          <w:rPr>
            <w:rFonts w:ascii="Times New Roman" w:hAnsi="Times New Roman" w:cs="Times New Roman"/>
            <w:sz w:val="28"/>
            <w:szCs w:val="28"/>
          </w:rPr>
          <w:t>M2. [Vòng nhân] Thực hiện thuật toán A</w:t>
        </w:r>
      </w:ins>
      <w:ins w:id="16" w:author="Phuc Tran" w:date="2022-12-27T13:13:00Z">
        <w:r>
          <w:rPr>
            <w:rFonts w:ascii="Times New Roman" w:hAnsi="Times New Roman" w:cs="Times New Roman"/>
            <w:sz w:val="28"/>
            <w:szCs w:val="28"/>
          </w:rPr>
          <w:t>, mỗi khi xuất hiện ký hiệu “ABC(P)” trong thuật toán, thay bằng “Nếu ABC(P) &lt; 0 thì -1</w:t>
        </w:r>
        <w:r w:rsidR="004D6744">
          <w:rPr>
            <w:rFonts w:ascii="Times New Roman" w:hAnsi="Times New Roman" w:cs="Times New Roman"/>
            <w:sz w:val="28"/>
            <w:szCs w:val="28"/>
          </w:rPr>
          <w:t xml:space="preserve">, nếu không, ABC(P) + ABC(M)”, mỗi khi </w:t>
        </w:r>
      </w:ins>
      <w:ins w:id="17" w:author="Phuc Tran" w:date="2022-12-27T13:14:00Z">
        <w:r w:rsidR="004D6744">
          <w:rPr>
            <w:rFonts w:ascii="Times New Roman" w:hAnsi="Times New Roman" w:cs="Times New Roman"/>
            <w:sz w:val="28"/>
            <w:szCs w:val="28"/>
          </w:rPr>
          <w:t>xuất hiện “COEF(P)” thay bằng “COEF(P)×COEF(M)”. Sau đó quay lại M1.</w:t>
        </w:r>
      </w:ins>
    </w:p>
    <w:p w14:paraId="73A1117D" w14:textId="1D660AA0" w:rsidR="005D2E82" w:rsidRPr="005D2E82" w:rsidRDefault="005D2E82" w:rsidP="0031486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D2E82" w:rsidRPr="005D2E82" w:rsidSect="00C16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4454" w14:textId="77777777" w:rsidR="00525C0E" w:rsidRDefault="00525C0E" w:rsidP="001C4B46">
      <w:pPr>
        <w:spacing w:after="0" w:line="240" w:lineRule="auto"/>
      </w:pPr>
      <w:r>
        <w:separator/>
      </w:r>
    </w:p>
  </w:endnote>
  <w:endnote w:type="continuationSeparator" w:id="0">
    <w:p w14:paraId="2B158CED" w14:textId="77777777" w:rsidR="00525C0E" w:rsidRDefault="00525C0E" w:rsidP="001C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8C3F" w14:textId="77777777" w:rsidR="00525C0E" w:rsidRDefault="00525C0E" w:rsidP="001C4B46">
      <w:pPr>
        <w:spacing w:after="0" w:line="240" w:lineRule="auto"/>
      </w:pPr>
      <w:r>
        <w:separator/>
      </w:r>
    </w:p>
  </w:footnote>
  <w:footnote w:type="continuationSeparator" w:id="0">
    <w:p w14:paraId="419D1AB7" w14:textId="77777777" w:rsidR="00525C0E" w:rsidRDefault="00525C0E" w:rsidP="001C4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FF9"/>
    <w:multiLevelType w:val="hybridMultilevel"/>
    <w:tmpl w:val="EF4C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715D"/>
    <w:multiLevelType w:val="hybridMultilevel"/>
    <w:tmpl w:val="D00274AA"/>
    <w:lvl w:ilvl="0" w:tplc="5D840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C2933"/>
    <w:multiLevelType w:val="hybridMultilevel"/>
    <w:tmpl w:val="F6025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F3EB4"/>
    <w:multiLevelType w:val="hybridMultilevel"/>
    <w:tmpl w:val="14C65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934893">
    <w:abstractNumId w:val="1"/>
  </w:num>
  <w:num w:numId="2" w16cid:durableId="698749282">
    <w:abstractNumId w:val="3"/>
  </w:num>
  <w:num w:numId="3" w16cid:durableId="468129993">
    <w:abstractNumId w:val="2"/>
  </w:num>
  <w:num w:numId="4" w16cid:durableId="7970725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uc Tran">
    <w15:presenceInfo w15:providerId="Windows Live" w15:userId="b0a25c5090eac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A7"/>
    <w:rsid w:val="000229A5"/>
    <w:rsid w:val="001C4B46"/>
    <w:rsid w:val="001F54BD"/>
    <w:rsid w:val="002A49C1"/>
    <w:rsid w:val="0031486D"/>
    <w:rsid w:val="00361F23"/>
    <w:rsid w:val="004042F7"/>
    <w:rsid w:val="004D4416"/>
    <w:rsid w:val="004D6744"/>
    <w:rsid w:val="00525C0E"/>
    <w:rsid w:val="00553D39"/>
    <w:rsid w:val="00593A16"/>
    <w:rsid w:val="005D2E82"/>
    <w:rsid w:val="00677ACE"/>
    <w:rsid w:val="006C0AA4"/>
    <w:rsid w:val="006E1002"/>
    <w:rsid w:val="0070409E"/>
    <w:rsid w:val="0092646C"/>
    <w:rsid w:val="00B24511"/>
    <w:rsid w:val="00B24CD4"/>
    <w:rsid w:val="00BE6B35"/>
    <w:rsid w:val="00C16FA7"/>
    <w:rsid w:val="00DB1F3A"/>
    <w:rsid w:val="00F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B370"/>
  <w15:chartTrackingRefBased/>
  <w15:docId w15:val="{7540ED46-16DA-404A-AF31-36439B5BB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B46"/>
  </w:style>
  <w:style w:type="paragraph" w:styleId="Footer">
    <w:name w:val="footer"/>
    <w:basedOn w:val="Normal"/>
    <w:link w:val="FooterChar"/>
    <w:uiPriority w:val="99"/>
    <w:unhideWhenUsed/>
    <w:rsid w:val="001C4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B46"/>
  </w:style>
  <w:style w:type="paragraph" w:styleId="Revision">
    <w:name w:val="Revision"/>
    <w:hidden/>
    <w:uiPriority w:val="99"/>
    <w:semiHidden/>
    <w:rsid w:val="00593A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39FE9-E159-4212-B460-1E007E968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</dc:creator>
  <cp:keywords/>
  <dc:description/>
  <cp:lastModifiedBy>Phuc Tran</cp:lastModifiedBy>
  <cp:revision>9</cp:revision>
  <dcterms:created xsi:type="dcterms:W3CDTF">2022-11-19T11:17:00Z</dcterms:created>
  <dcterms:modified xsi:type="dcterms:W3CDTF">2022-12-27T06:16:00Z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